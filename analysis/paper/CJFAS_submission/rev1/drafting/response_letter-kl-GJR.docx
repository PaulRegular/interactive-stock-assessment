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40552" w14:textId="77777777" w:rsidR="0080734D" w:rsidRDefault="00933FF7">
      <w:pPr>
        <w:pStyle w:val="FirstParagraph"/>
      </w:pPr>
      <w:r>
        <w:t>Daniel Goethel, PhD</w:t>
      </w:r>
      <w:r>
        <w:br/>
        <w:t>Southeast Fisheries Science Center</w:t>
      </w:r>
      <w:r>
        <w:br/>
        <w:t>National Marine Fisheries Service</w:t>
      </w:r>
      <w:r>
        <w:br/>
        <w:t>National Oceanic and Atmospheric Administration</w:t>
      </w:r>
      <w:r>
        <w:br/>
        <w:t>75 Virginia Beach Drive</w:t>
      </w:r>
      <w:r>
        <w:br/>
        <w:t>Miami, FL 33133</w:t>
      </w:r>
      <w:r>
        <w:br/>
        <w:t>USA</w:t>
      </w:r>
    </w:p>
    <w:p w14:paraId="01DCD0F7" w14:textId="77777777" w:rsidR="0080734D" w:rsidRDefault="00933FF7">
      <w:pPr>
        <w:pStyle w:val="BodyText"/>
      </w:pPr>
      <w:r>
        <w:t>2020-03-06</w:t>
      </w:r>
    </w:p>
    <w:p w14:paraId="0F4953B9" w14:textId="77777777" w:rsidR="0080734D" w:rsidRDefault="00933FF7">
      <w:pPr>
        <w:pStyle w:val="BodyText"/>
      </w:pPr>
      <w:r>
        <w:t>Dear Dr. Goethel,</w:t>
      </w:r>
    </w:p>
    <w:p w14:paraId="0B1D9856" w14:textId="4627B1C9" w:rsidR="0080734D" w:rsidRDefault="00933FF7">
      <w:pPr>
        <w:pStyle w:val="BodyText"/>
      </w:pPr>
      <w:r>
        <w:t xml:space="preserve">Thank you for considering another revision of manuscript cjfas-2019-0424, </w:t>
      </w:r>
      <w:r>
        <w:rPr>
          <w:b/>
        </w:rPr>
        <w:t>“Improving the communication and accessibility of stock assessment using interactive visualization tools”</w:t>
      </w:r>
      <w:r>
        <w:t xml:space="preserve"> by Paul M. Regular, Gregory J. Robertson, Robert Rogers and Keith P. Lewis. We are very grateful for the constructive and detailed reviews provided and we have made every effort to do justice to the reviewer’s suggestions. In the process, we believe our manuscript has been greatly improved. Most notably we have expanded our introduction and discussion to include a more through exploration of the literature, emphasizing advances in fisheries science. We have also clarified the intent and audience for the tools highlighted in our manuscript and these changes should curtail impressions that these tools are supposed to be stand-alone documents. These changes should also alleviate impressions that interactive tools serve as a complete replacement for static documents </w:t>
      </w:r>
      <w:del w:id="0" w:author="Robertson,Greg [St. John's]" w:date="2020-03-13T14:32:00Z">
        <w:r w:rsidDel="00EC3CD5">
          <w:delText>when,</w:delText>
        </w:r>
      </w:del>
      <w:ins w:id="1" w:author="Robertson,Greg [St. John's]" w:date="2020-03-13T14:32:00Z">
        <w:r w:rsidR="00EC3CD5">
          <w:t>when;</w:t>
        </w:r>
      </w:ins>
      <w:r>
        <w:t xml:space="preserve"> in </w:t>
      </w:r>
      <w:del w:id="2" w:author="Robertson,Greg [St. John's]" w:date="2020-03-13T14:32:00Z">
        <w:r w:rsidDel="00EC3CD5">
          <w:delText>actual fact</w:delText>
        </w:r>
      </w:del>
      <w:ins w:id="3" w:author="Robertson,Greg [St. John's]" w:date="2020-03-13T14:32:00Z">
        <w:r w:rsidR="00EC3CD5">
          <w:t>fact</w:t>
        </w:r>
      </w:ins>
      <w:r>
        <w:t xml:space="preserve">, they </w:t>
      </w:r>
      <w:del w:id="4" w:author="Robertson,Greg [St. John's]" w:date="2020-03-13T14:33:00Z">
        <w:r w:rsidDel="00EC3CD5">
          <w:delText>are most often</w:delText>
        </w:r>
      </w:del>
      <w:ins w:id="5" w:author="Robertson,Greg [St. John's]" w:date="2020-03-13T14:33:00Z">
        <w:r w:rsidR="00EC3CD5">
          <w:t>best</w:t>
        </w:r>
      </w:ins>
      <w:r>
        <w:t xml:space="preserve"> used to complement static documentation. Please see below for more details on the changes we made in response to the reviews.</w:t>
      </w:r>
      <w:ins w:id="6" w:author="Keith Lewis" w:date="2020-03-08T12:02:00Z">
        <w:r w:rsidR="00C30022">
          <w:t xml:space="preserve"> We have also made a few minor changes to the text to improve readability and correct grammatical errors that we detected du</w:t>
        </w:r>
      </w:ins>
      <w:ins w:id="7" w:author="Keith Lewis" w:date="2020-03-08T12:03:00Z">
        <w:r w:rsidR="00C30022">
          <w:t>ring this revision.</w:t>
        </w:r>
      </w:ins>
    </w:p>
    <w:p w14:paraId="0969C13C" w14:textId="77777777" w:rsidR="0080734D" w:rsidRDefault="00933FF7">
      <w:pPr>
        <w:pStyle w:val="BodyText"/>
      </w:pPr>
      <w:r>
        <w:t>We submit this revised manuscript for your consideration and look forward to your decision.</w:t>
      </w:r>
    </w:p>
    <w:p w14:paraId="3926D1CC" w14:textId="77777777" w:rsidR="0080734D" w:rsidRDefault="00933FF7">
      <w:pPr>
        <w:pStyle w:val="BodyText"/>
      </w:pPr>
      <w:r>
        <w:t>Sincerely,</w:t>
      </w:r>
    </w:p>
    <w:p w14:paraId="214B3F07" w14:textId="77777777" w:rsidR="0080734D" w:rsidRDefault="00933FF7">
      <w:pPr>
        <w:pStyle w:val="BodyText"/>
      </w:pPr>
      <w:r>
        <w:t>Paul Regular</w:t>
      </w:r>
      <w:r>
        <w:br/>
        <w:t>Fisheries and Oceans Canada</w:t>
      </w:r>
      <w:r>
        <w:br/>
        <w:t>Northwest Atlantic Fisheries Center</w:t>
      </w:r>
      <w:r>
        <w:br/>
        <w:t>80 East White Hills, St. John’s, NL</w:t>
      </w:r>
      <w:r>
        <w:br/>
        <w:t>A1C 5X1, Canada</w:t>
      </w:r>
      <w:r>
        <w:br/>
        <w:t xml:space="preserve">E-mail: </w:t>
      </w:r>
      <w:hyperlink r:id="rId7">
        <w:r>
          <w:rPr>
            <w:rStyle w:val="Hyperlink"/>
          </w:rPr>
          <w:t>Paul.Regular@dfo-mpo.gc.ca</w:t>
        </w:r>
      </w:hyperlink>
      <w:r>
        <w:br/>
        <w:t>Phone: (709) 772-2067</w:t>
      </w:r>
    </w:p>
    <w:p w14:paraId="5EBDA0B2" w14:textId="77777777" w:rsidR="0080734D" w:rsidRDefault="00E567ED">
      <w:r>
        <w:pict w14:anchorId="06391918">
          <v:rect id="_x0000_i1025" style="width:0;height:1.5pt" o:hralign="center" o:hrstd="t" o:hr="t"/>
        </w:pict>
      </w:r>
    </w:p>
    <w:p w14:paraId="2BCAAC80" w14:textId="77777777" w:rsidR="0080734D" w:rsidRDefault="00933FF7">
      <w:pPr>
        <w:pStyle w:val="FirstParagraph"/>
      </w:pPr>
      <w:r>
        <w:t>Associate Editor:</w:t>
      </w:r>
    </w:p>
    <w:p w14:paraId="19486A31" w14:textId="77777777" w:rsidR="0080734D" w:rsidRDefault="00933FF7">
      <w:pPr>
        <w:pStyle w:val="BodyText"/>
      </w:pPr>
      <w:r>
        <w:t>Dr. Regular,</w:t>
      </w:r>
    </w:p>
    <w:p w14:paraId="0A1E9C6A" w14:textId="77777777" w:rsidR="0080734D" w:rsidRDefault="00933FF7">
      <w:pPr>
        <w:pStyle w:val="BodyText"/>
      </w:pPr>
      <w:r>
        <w:lastRenderedPageBreak/>
        <w:t>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w:t>
      </w:r>
    </w:p>
    <w:p w14:paraId="53635457" w14:textId="77777777" w:rsidR="0080734D" w:rsidRDefault="00933FF7">
      <w:pPr>
        <w:pStyle w:val="BodyText"/>
      </w:pPr>
      <w:r>
        <w:t>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w:t>
      </w:r>
      <w:hyperlink r:id="rId8">
        <w:r>
          <w:rPr>
            <w:rStyle w:val="Hyperlink"/>
          </w:rPr>
          <w:t>https://www.nrcresearchpress.com/toc/cjfas-mse/01/01</w:t>
        </w:r>
      </w:hyperlink>
      <w:r>
        <w:t xml:space="preserve">). Other articles discussing communication in MSEs (e.g., Punt et al., 2017; </w:t>
      </w:r>
      <w:hyperlink r:id="rId9">
        <w:r>
          <w:rPr>
            <w:rStyle w:val="Hyperlink"/>
          </w:rPr>
          <w:t>https://academic.oup.com/icesjms/article/74/2/499/2907904</w:t>
        </w:r>
      </w:hyperlink>
      <w:r>
        <w:t xml:space="preserve">) have also highlighted the importance of innovative and interactive visualization techniques. Similarly, the marine policy and socioeconomic literature has many examples of how data visualization can improve stakeholder interactions within participatory modeling initiatives (e.g., Levontin et al. 2017; </w:t>
      </w:r>
      <w:hyperlink r:id="rId10">
        <w:r>
          <w:rPr>
            <w:rStyle w:val="Hyperlink"/>
          </w:rPr>
          <w:t>https://www.sciencedirect.com/science/article/pii/S0308597X1630793X?via%3Dihub</w:t>
        </w:r>
      </w:hyperlink>
      <w:r>
        <w:t>). I would suggest exploring the literature a bit more in depth and using these to expand the introduction and discussion.</w:t>
      </w:r>
    </w:p>
    <w:p w14:paraId="24A77289" w14:textId="77777777" w:rsidR="0080734D" w:rsidRDefault="00933FF7">
      <w:pPr>
        <w:pStyle w:val="BodyText"/>
      </w:pPr>
      <w:r>
        <w:rPr>
          <w:i/>
        </w:rPr>
        <w:t>We thank you for alerting us to these papers and have incorporated them where appropriate.</w:t>
      </w:r>
    </w:p>
    <w:p w14:paraId="46E1BEF2" w14:textId="77777777" w:rsidR="0080734D" w:rsidRDefault="00933FF7">
      <w:pPr>
        <w:pStyle w:val="BodyText"/>
      </w:pPr>
      <w:r>
        <w:t>I think the introduction could include further discussion (with citations) of why improved data visualization techniques are warranted and how they can improve stakeholder engagement.</w:t>
      </w:r>
    </w:p>
    <w:p w14:paraId="5D672733" w14:textId="77777777" w:rsidR="0080734D" w:rsidRDefault="00933FF7">
      <w:pPr>
        <w:pStyle w:val="BodyText"/>
      </w:pPr>
      <w:r>
        <w:rPr>
          <w:i/>
        </w:rPr>
        <w:t>We now reference Levontin et al. 2017 in our introduction and we have added a general paragraph to the that highlights the diversity of existing interactive applications in fisheries research. With these changes, we have tried maintain the succinctness and generality of the introduction while adding more discussion of the fisheries research literature.</w:t>
      </w:r>
    </w:p>
    <w:p w14:paraId="5957AED6" w14:textId="77777777" w:rsidR="0080734D" w:rsidRDefault="00933FF7">
      <w:pPr>
        <w:pStyle w:val="BodyText"/>
      </w:pPr>
      <w:r>
        <w:t>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w:t>
      </w:r>
    </w:p>
    <w:p w14:paraId="13DB2362" w14:textId="77777777" w:rsidR="0080734D" w:rsidRDefault="00933FF7">
      <w:pPr>
        <w:pStyle w:val="BodyText"/>
      </w:pPr>
      <w:r>
        <w:rPr>
          <w:i/>
        </w:rPr>
        <w:lastRenderedPageBreak/>
        <w:t xml:space="preserve">We agree, and we have addressed this oversight in the Conclusion section by noting that professional programmers and graphic designers would, ideally, be hired to construct interactive tools, however, it is rare for RFMOs to fund such initiatives. Most often, the task of communicating stock assessment results is left up to scientists without formal training in programming or graphic design. In our case, for instance, we would happily consult graphic design experts if we had funding to do so; alas, this is not the case and improvements must come from self-critical judgement, based on what we have gleaned from books on data visualization (e.g. The Visual Display of Quantitative Information by Edward Tufte, Data Visualization by Kieran Healy), along with constructive feedback from peers (e.g. Reviewer 1). In reality, all scientists have to communicate their research to the best of their ability, and the point of the paper is that interactive tools can be created by scientists without formal training in programming or graphic design. </w:t>
      </w:r>
      <w:commentRangeStart w:id="8"/>
      <w:r>
        <w:rPr>
          <w:i/>
        </w:rPr>
        <w:t xml:space="preserve">To use an analogy, consulting a chef will improve ones cooking, but one does not need to be a chef to make a meal. </w:t>
      </w:r>
      <w:commentRangeEnd w:id="8"/>
      <w:r w:rsidR="00E46F24">
        <w:rPr>
          <w:rStyle w:val="CommentReference"/>
        </w:rPr>
        <w:commentReference w:id="8"/>
      </w:r>
      <w:r>
        <w:rPr>
          <w:i/>
        </w:rPr>
        <w:t>We have modified our conclusion to bolster this point.</w:t>
      </w:r>
    </w:p>
    <w:p w14:paraId="58E91FB2" w14:textId="77777777" w:rsidR="0080734D" w:rsidRDefault="00933FF7">
      <w:pPr>
        <w:pStyle w:val="BodyText"/>
      </w:pPr>
      <w:r>
        <w:rPr>
          <w:i/>
        </w:rPr>
        <w:t>Regarding time constraints, we have expanded our discussion on the learning curve and emphasize that an R user can start producing basic dashboards within a day using Supplement 1 as a guide. We also contend that, once over the learning curve, the time investment may not be significantly different than the investment one would make constructing a static presentation.</w:t>
      </w:r>
    </w:p>
    <w:p w14:paraId="0271D93E" w14:textId="77777777" w:rsidR="0080734D" w:rsidRDefault="00933FF7">
      <w:pPr>
        <w:pStyle w:val="BodyText"/>
      </w:pPr>
      <w:r>
        <w:t>Reviewer 1 notes that some of the language may need to be toned down and further supported by the literature. Interactive visualization tools are clearly useful and helpful for presenting the results of 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management agencies) within each sub-section (along with any difficulties encountered) would solidify the paper.</w:t>
      </w:r>
    </w:p>
    <w:p w14:paraId="64A7D060" w14:textId="77777777" w:rsidR="0080734D" w:rsidRDefault="00933FF7">
      <w:pPr>
        <w:pStyle w:val="BodyText"/>
      </w:pPr>
      <w:r>
        <w:rPr>
          <w:i/>
        </w:rPr>
        <w:t>We have gone through our manuscript and we have tempered several conclusions. Some remain as our perspective is based on extensive verbal feedback at meetings from stakeholders and following tutorials the primary author has provided on this topic. In the “Towards open stock assessment” section, we also clarify why we think these interactive tools improve accessibility.</w:t>
      </w:r>
    </w:p>
    <w:p w14:paraId="14F1DD34" w14:textId="77777777" w:rsidR="0080734D" w:rsidRDefault="00933FF7">
      <w:pPr>
        <w:pStyle w:val="BodyText"/>
      </w:pPr>
      <w:r>
        <w:rPr>
          <w:i/>
        </w:rPr>
        <w:t>We acknowledge that a formal survey would be more scientific and it would offer insights into ways of improving the dashboards, however, such a formal approach was outside the scope of this work. Likewise, a jurisdictional survey to learn about and speak to experiences outside our region would be an excellent addition to the paper, however, this too was outside the scope of this work. If we implemented such surveys we would likely be submitting this paper as a research article with stronger categorical statements.</w:t>
      </w:r>
    </w:p>
    <w:p w14:paraId="1DBFD4B5" w14:textId="77777777" w:rsidR="0080734D" w:rsidRDefault="00933FF7">
      <w:pPr>
        <w:pStyle w:val="BodyText"/>
      </w:pPr>
      <w:r>
        <w:lastRenderedPageBreak/>
        <w:t>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w:t>
      </w:r>
    </w:p>
    <w:p w14:paraId="634FDBCC" w14:textId="2989E531" w:rsidR="0080734D" w:rsidRDefault="00933FF7">
      <w:pPr>
        <w:pStyle w:val="BodyText"/>
      </w:pPr>
      <w:r>
        <w:rPr>
          <w:i/>
        </w:rPr>
        <w:t xml:space="preserve">These are important points, several of which the first author coincidentally discussed with colleagues while this paper was in review. We have added a new section, “From bespoke to general tools”, where we discuss the challenges and potential benefits of developing generic tools. We also acknowledge that the tools can be modified to visualize multiple model runs. In the following section, “Towards open stock assessment”, we note that versioning can be traced using GitHub. The only item we did not cover was ensuring compatibility; this is where automated testing via TravisCI and the testthat package are sure to help, however, we did not add this to the discussion because 1) these are programming tools the authors have limited experience with, and 2) </w:t>
      </w:r>
      <w:commentRangeStart w:id="9"/>
      <w:del w:id="10" w:author="Robertson,Greg [St. John's]" w:date="2020-03-13T14:39:00Z">
        <w:r w:rsidDel="003E44D5">
          <w:rPr>
            <w:i/>
          </w:rPr>
          <w:delText xml:space="preserve">it is potentially superfluous </w:delText>
        </w:r>
      </w:del>
      <w:ins w:id="11" w:author="Robertson,Greg [St. John's]" w:date="2020-03-13T14:39:00Z">
        <w:r w:rsidR="003E44D5">
          <w:rPr>
            <w:i/>
          </w:rPr>
          <w:t>moving into technical areas beyond the scope of this paper</w:t>
        </w:r>
      </w:ins>
      <w:commentRangeEnd w:id="9"/>
      <w:ins w:id="12" w:author="Robertson,Greg [St. John's]" w:date="2020-03-13T14:40:00Z">
        <w:r w:rsidR="003E44D5">
          <w:rPr>
            <w:rStyle w:val="CommentReference"/>
          </w:rPr>
          <w:commentReference w:id="9"/>
        </w:r>
        <w:r w:rsidR="003E44D5">
          <w:rPr>
            <w:i/>
          </w:rPr>
          <w:t>.</w:t>
        </w:r>
      </w:ins>
      <w:del w:id="13" w:author="Robertson,Greg [St. John's]" w:date="2020-03-13T14:40:00Z">
        <w:r w:rsidDel="003E44D5">
          <w:rPr>
            <w:i/>
          </w:rPr>
          <w:delText>to the main message of the paper.</w:delText>
        </w:r>
      </w:del>
    </w:p>
    <w:p w14:paraId="09B01C38" w14:textId="77777777" w:rsidR="0080734D" w:rsidRDefault="00933FF7">
      <w:pPr>
        <w:pStyle w:val="BodyText"/>
      </w:pPr>
      <w:r>
        <w:t>I also agree that the link between interactive and static reports or presentations is unclear. It would seem that there needs to be a mix of approaches, but this is not really discussed. Similarly, what tips would the authors give for presenting results using interactive graphics? One element that is often useful with static presentations is the building of a ‘story or progress line’ (especially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w:t>
      </w:r>
    </w:p>
    <w:p w14:paraId="44375487" w14:textId="4F6D04C0" w:rsidR="0080734D" w:rsidRDefault="00933FF7">
      <w:pPr>
        <w:pStyle w:val="BodyText"/>
      </w:pPr>
      <w:r>
        <w:rPr>
          <w:i/>
        </w:rPr>
        <w:t xml:space="preserve">This is a </w:t>
      </w:r>
      <w:commentRangeStart w:id="14"/>
      <w:del w:id="15" w:author="Robertson,Greg [St. John's]" w:date="2020-03-13T14:41:00Z">
        <w:r w:rsidDel="003E44D5">
          <w:rPr>
            <w:i/>
          </w:rPr>
          <w:delText xml:space="preserve">fair </w:delText>
        </w:r>
      </w:del>
      <w:ins w:id="16" w:author="Robertson,Greg [St. John's]" w:date="2020-03-13T14:41:00Z">
        <w:r w:rsidR="003E44D5">
          <w:rPr>
            <w:i/>
          </w:rPr>
          <w:t>very good</w:t>
        </w:r>
        <w:r w:rsidR="003E44D5">
          <w:rPr>
            <w:i/>
          </w:rPr>
          <w:t xml:space="preserve"> </w:t>
        </w:r>
        <w:commentRangeEnd w:id="14"/>
        <w:r w:rsidR="003E44D5">
          <w:rPr>
            <w:rStyle w:val="CommentReference"/>
          </w:rPr>
          <w:commentReference w:id="14"/>
        </w:r>
      </w:ins>
      <w:r>
        <w:rPr>
          <w:i/>
        </w:rPr>
        <w:t xml:space="preserve">point and, in hindsight, we see why the paper leaves this impression. To try and rectify this, we have clarified the intent of interactive tools in several places in the paper. We now explicitly note in the introduction that these tools are not meant to replace static modes of communication, rather they are often intended to supplement standard documents. This point is reiterated in the “Towards open stock assessment” section, where we also highlight an example from Appendix A to make the point that advisory documents can be interactive, and </w:t>
      </w:r>
      <w:commentRangeStart w:id="17"/>
      <w:r>
        <w:rPr>
          <w:i/>
        </w:rPr>
        <w:t xml:space="preserve">these </w:t>
      </w:r>
      <w:commentRangeEnd w:id="17"/>
      <w:r w:rsidR="0039190D">
        <w:rPr>
          <w:rStyle w:val="CommentReference"/>
        </w:rPr>
        <w:commentReference w:id="17"/>
      </w:r>
      <w:r>
        <w:rPr>
          <w:i/>
        </w:rPr>
        <w:t>tend to be linear in structure. As with the previous iteration, we contend that a non-linear format can be useful for evaluating a stock assessment model. That being said, we take your point that a story may be more suitable in some cases. This format is possible with interactive documents as well because dashboards can be nested within html slide-shows, or dashboards can include “story-boards”. These are very flexible tools and in this iteration of the manuscript we hope we have clarified their flexibility without discounting static</w:t>
      </w:r>
      <w:ins w:id="18" w:author="Robertson,Greg [St. John's]" w:date="2020-03-13T14:43:00Z">
        <w:r w:rsidR="0039190D">
          <w:rPr>
            <w:i/>
          </w:rPr>
          <w:t xml:space="preserve"> or linear</w:t>
        </w:r>
      </w:ins>
      <w:r>
        <w:rPr>
          <w:i/>
        </w:rPr>
        <w:t xml:space="preserve"> formats. In short, we want to make the point that interactive tools are a potentially powerful tool to add to a biologists’ toolkit.</w:t>
      </w:r>
    </w:p>
    <w:p w14:paraId="19B2A420" w14:textId="77777777" w:rsidR="0080734D" w:rsidRDefault="00933FF7">
      <w:pPr>
        <w:pStyle w:val="BodyText"/>
      </w:pPr>
      <w:r>
        <w:t>Finally, all of the reviewers have provided useful suggestions for improving the graphics, especially those utilized within the manuscript. Please carefully consider these and revise as warranted.</w:t>
      </w:r>
    </w:p>
    <w:p w14:paraId="754F145F" w14:textId="77777777" w:rsidR="0080734D" w:rsidRDefault="00933FF7">
      <w:pPr>
        <w:pStyle w:val="BodyText"/>
      </w:pPr>
      <w:r>
        <w:rPr>
          <w:i/>
        </w:rPr>
        <w:lastRenderedPageBreak/>
        <w:t>We have made every effort to improve the graphics as suggested and while not compromising the readability and utility of the dashboard tool. Please see responses to individual Reviewers below.</w:t>
      </w:r>
    </w:p>
    <w:p w14:paraId="75CD7BEA" w14:textId="77777777" w:rsidR="0080734D" w:rsidRDefault="00933FF7">
      <w:pPr>
        <w:pStyle w:val="BodyText"/>
      </w:pPr>
      <w:r>
        <w:t>Similarly, please provide access to the source code (r code) via an online database (e.g., GitHub) as requested by reviewer 1.</w:t>
      </w:r>
    </w:p>
    <w:p w14:paraId="6717C681" w14:textId="77777777" w:rsidR="0080734D" w:rsidRDefault="00933FF7">
      <w:pPr>
        <w:pStyle w:val="BodyText"/>
      </w:pPr>
      <w:r>
        <w:rPr>
          <w:i/>
        </w:rPr>
        <w:t>We completely agree with the Reviewer. The data and code used to produce the manuscript, supplement 1, and supplement 2 are available on GitHub.</w:t>
      </w:r>
    </w:p>
    <w:p w14:paraId="16271E81" w14:textId="77777777" w:rsidR="0080734D" w:rsidRDefault="00933FF7">
      <w:pPr>
        <w:pStyle w:val="BodyText"/>
      </w:pPr>
      <w:r>
        <w:t>If the authors are able to revise the manuscript to adequately address the reviewers’ concerns, then it should be suitable for future publication.</w:t>
      </w:r>
    </w:p>
    <w:p w14:paraId="75C9F3F5" w14:textId="77777777" w:rsidR="0080734D" w:rsidRDefault="00933FF7">
      <w:pPr>
        <w:pStyle w:val="BodyText"/>
      </w:pPr>
      <w:r>
        <w:t>Thank you,</w:t>
      </w:r>
      <w:r>
        <w:br/>
        <w:t>Daniel Goethel</w:t>
      </w:r>
    </w:p>
    <w:p w14:paraId="5FA0E794" w14:textId="77777777" w:rsidR="0080734D" w:rsidRDefault="00933FF7">
      <w:pPr>
        <w:pStyle w:val="BodyText"/>
      </w:pPr>
      <w:r>
        <w:t>Comments to the Author: See attached.</w:t>
      </w:r>
    </w:p>
    <w:p w14:paraId="3AE0F00F" w14:textId="77777777" w:rsidR="0080734D" w:rsidRDefault="00933FF7">
      <w:pPr>
        <w:pStyle w:val="BodyText"/>
      </w:pPr>
      <w:r>
        <w:t>Reviewer: 1</w:t>
      </w:r>
    </w:p>
    <w:p w14:paraId="62663A60" w14:textId="77777777" w:rsidR="0080734D" w:rsidRDefault="00933FF7">
      <w:pPr>
        <w:pStyle w:val="BodyText"/>
      </w:pPr>
      <w:r>
        <w:t>Comments to the Author</w:t>
      </w:r>
    </w:p>
    <w:p w14:paraId="06DA674B" w14:textId="77777777" w:rsidR="0080734D" w:rsidRDefault="00933FF7">
      <w:pPr>
        <w:pStyle w:val="BodyText"/>
      </w:pPr>
      <w:r>
        <w:t>Summary</w:t>
      </w:r>
    </w:p>
    <w:p w14:paraId="03B969BD" w14:textId="77777777" w:rsidR="0080734D" w:rsidRDefault="00933FF7">
      <w:pPr>
        <w:pStyle w:val="BodyText"/>
      </w:pPr>
      <w:r>
        <w:t>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w:t>
      </w:r>
    </w:p>
    <w:p w14:paraId="7B1A21B1" w14:textId="77777777" w:rsidR="0080734D" w:rsidRDefault="00933FF7">
      <w:pPr>
        <w:pStyle w:val="BodyText"/>
      </w:pPr>
      <w:r>
        <w:t>The paper is clearly written, and is important for its promotion of timely developments within fisheries science.</w:t>
      </w:r>
    </w:p>
    <w:p w14:paraId="348B7FAF" w14:textId="77777777" w:rsidR="0080734D" w:rsidRDefault="00933FF7">
      <w:pPr>
        <w:pStyle w:val="BodyText"/>
      </w:pPr>
      <w:r>
        <w:rPr>
          <w:i/>
        </w:rPr>
        <w:t>We thank the Reviewer for the kind comments.</w:t>
      </w:r>
    </w:p>
    <w:p w14:paraId="66AE2421" w14:textId="77777777" w:rsidR="0080734D" w:rsidRDefault="00933FF7">
      <w:pPr>
        <w:pStyle w:val="BodyText"/>
      </w:pPr>
      <w:r>
        <w:t>Major problems</w:t>
      </w:r>
    </w:p>
    <w:p w14:paraId="41ACF1BC" w14:textId="77777777" w:rsidR="0080734D" w:rsidRDefault="00933FF7">
      <w:pPr>
        <w:pStyle w:val="BodyText"/>
      </w:pPr>
      <w:r>
        <w:t xml:space="preserve">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 ‘a broader audience to conduct detailed exploration of the results’ so that they can arrive at a ‘deeper and collective understanding’ of stock assessments – programming and science knowledge are </w:t>
      </w:r>
      <w:r>
        <w:lastRenderedPageBreak/>
        <w:t>insufficient for this task, the authors need to work alongside experts on visual communication.</w:t>
      </w:r>
    </w:p>
    <w:p w14:paraId="22C29AC8" w14:textId="77777777" w:rsidR="0080734D" w:rsidRDefault="00933FF7">
      <w:pPr>
        <w:pStyle w:val="BodyText"/>
      </w:pPr>
      <w:r>
        <w:rPr>
          <w:i/>
        </w:rPr>
        <w:t>Please see the response to these comments in the AE section above.</w:t>
      </w:r>
    </w:p>
    <w:p w14:paraId="1EB8AA33" w14:textId="77777777" w:rsidR="0080734D" w:rsidRDefault="00933FF7">
      <w:pPr>
        <w:pStyle w:val="BodyText"/>
      </w:pPr>
      <w:r>
        <w:t>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w:t>
      </w:r>
    </w:p>
    <w:p w14:paraId="2D661B34" w14:textId="77777777" w:rsidR="0080734D" w:rsidRDefault="00933FF7">
      <w:pPr>
        <w:pStyle w:val="BodyText"/>
      </w:pPr>
      <w:r>
        <w:rPr>
          <w:i/>
        </w:rPr>
        <w:t>Please see the response to these comments in the AE section above.</w:t>
      </w:r>
    </w:p>
    <w:p w14:paraId="412E67F7" w14:textId="77777777" w:rsidR="0080734D" w:rsidRDefault="00933FF7">
      <w:pPr>
        <w:pStyle w:val="BodyText"/>
      </w:pPr>
      <w:r>
        <w:t>There is no discussion of data conflicts, or data weighting issues, that plague many integrated stock assessments.</w:t>
      </w:r>
    </w:p>
    <w:p w14:paraId="2C5752E9" w14:textId="77777777" w:rsidR="0080734D" w:rsidRDefault="00933FF7">
      <w:pPr>
        <w:pStyle w:val="BodyText"/>
      </w:pPr>
      <w:r>
        <w:rPr>
          <w:i/>
        </w:rPr>
        <w:t>While we have not gone into a detailed discussion of data conflicts, as that has been covered quite nicely by Maunder and Piner (Maunder, M.N. and Piner, K.R., 2017. Dealing with data conflicts in statistical inference of population assessment models that integrate information from multiple diverse data sets. Fisheries Research, 192, pp.16-27), we have noted that NCAM explorer helped us efficiently identify conflicts between two of the surveys included in the model. Data weighting issues, however, are not mentioned in the context of this paper as NCAM is self-weighting.</w:t>
      </w:r>
    </w:p>
    <w:p w14:paraId="2D1488DE" w14:textId="77777777" w:rsidR="0080734D" w:rsidRDefault="00933FF7">
      <w:pPr>
        <w:pStyle w:val="BodyText"/>
      </w:pPr>
      <w:r>
        <w:t>Ability to examine a variety of graphs in pairs would be an important feature enabling the user to examine contribution of individual data sources and detect data conflicts of model misspecifications. Features to examine convergence, boundary behaviour, comparisons with simpler models or external data might be good to consider as additional functionality.</w:t>
      </w:r>
    </w:p>
    <w:p w14:paraId="07D3666C" w14:textId="77777777" w:rsidR="0080734D" w:rsidRDefault="00933FF7">
      <w:pPr>
        <w:pStyle w:val="BodyText"/>
      </w:pPr>
      <w:r>
        <w:rPr>
          <w:i/>
        </w:rPr>
        <w:t>We agree with these points. These tools are a work in progress and we continue to add functionality to them. We have now added a new section (“From bespoke to general tools”) where we discuss some of our experiences with making these tools more general. We acknowledge that these are early days and much work has yet to be done; still, we are hopeful that we have included enough to spur discussions among the broader community and catalyze the development of more features.</w:t>
      </w:r>
    </w:p>
    <w:p w14:paraId="540CF26F" w14:textId="77777777" w:rsidR="0080734D" w:rsidRDefault="00933FF7">
      <w:pPr>
        <w:pStyle w:val="BodyText"/>
      </w:pPr>
      <w:r>
        <w:t>Minor problems</w:t>
      </w:r>
    </w:p>
    <w:p w14:paraId="0FBD64D1" w14:textId="77777777" w:rsidR="0080734D" w:rsidRDefault="00933FF7">
      <w:pPr>
        <w:pStyle w:val="BodyText"/>
      </w:pPr>
      <w:r>
        <w:t>The authors need to be more tentative in some of their conclusions, such as ‘peer review process is more open and accessible’ 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w:t>
      </w:r>
    </w:p>
    <w:p w14:paraId="6FD16D41" w14:textId="77777777" w:rsidR="0080734D" w:rsidRDefault="00933FF7">
      <w:pPr>
        <w:pStyle w:val="BodyText"/>
      </w:pPr>
      <w:r>
        <w:rPr>
          <w:i/>
        </w:rPr>
        <w:t>Please see previous comments to the AE.</w:t>
      </w:r>
    </w:p>
    <w:p w14:paraId="505953D1" w14:textId="77777777" w:rsidR="0080734D" w:rsidRDefault="00933FF7">
      <w:pPr>
        <w:pStyle w:val="BodyText"/>
      </w:pPr>
      <w:r>
        <w:t xml:space="preserve">The authors are missing some important references on using visualisation tools in fisheries, e.g. Miller. S.K., Anganuzzi, A., Butterworth, D.S., Davies, C.R., Donovan, G.P., </w:t>
      </w:r>
      <w:r>
        <w:lastRenderedPageBreak/>
        <w:t xml:space="preserve">Nickson, A., Rademeyer, R.A., Restrepo, V. 2018. Improving communication: the key to more effective MSE processes. Canadian Journal of Fisheries and Aquatic Sciences, </w:t>
      </w:r>
      <w:hyperlink r:id="rId13">
        <w:r>
          <w:rPr>
            <w:rStyle w:val="Hyperlink"/>
          </w:rPr>
          <w:t>https://doi.org/10.1139/cjfas-2018-0134</w:t>
        </w:r>
      </w:hyperlink>
      <w:r>
        <w:t>.</w:t>
      </w:r>
    </w:p>
    <w:p w14:paraId="0DF166D9" w14:textId="77777777" w:rsidR="0080734D" w:rsidRDefault="00933FF7">
      <w:pPr>
        <w:pStyle w:val="BodyText"/>
      </w:pPr>
      <w:r>
        <w:rPr>
          <w:i/>
        </w:rPr>
        <w:t>We thank the Reviewer for alerting us to this paper and have added where appropriate.</w:t>
      </w:r>
    </w:p>
    <w:p w14:paraId="01035838" w14:textId="77777777" w:rsidR="0080734D" w:rsidRDefault="00933FF7">
      <w:pPr>
        <w:pStyle w:val="BodyText"/>
      </w:pPr>
      <w:r>
        <w:t>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w:t>
      </w:r>
    </w:p>
    <w:p w14:paraId="785C1776" w14:textId="77777777" w:rsidR="0080734D" w:rsidRDefault="00933FF7">
      <w:pPr>
        <w:pStyle w:val="BodyText"/>
      </w:pPr>
      <w:r>
        <w:rPr>
          <w:i/>
        </w:rPr>
        <w:t>We thank the Reviewer for the kinds words. Please see the response to these comments in the AE section above.</w:t>
      </w:r>
    </w:p>
    <w:p w14:paraId="7FFCEFC4" w14:textId="77777777" w:rsidR="0080734D" w:rsidRDefault="00933FF7">
      <w:pPr>
        <w:pStyle w:val="BodyText"/>
      </w:pPr>
      <w:r>
        <w:t>The tool should be made easily transferrable to other case studies otherwise the contribution made by the paper is diminished.</w:t>
      </w:r>
    </w:p>
    <w:p w14:paraId="25873F25" w14:textId="77777777" w:rsidR="0080734D" w:rsidRDefault="00933FF7">
      <w:pPr>
        <w:pStyle w:val="BodyText"/>
      </w:pPr>
      <w:r>
        <w:rPr>
          <w:i/>
        </w:rPr>
        <w:t>The code for the tools are available for other researchers and stock assessment biologists to adapt to their own work flows. Further, the tutorial that is provided should ensure that biologists can learn this approach in a short period of time. Finally, these tools are just examples of a more general approach – they are not meant to be the only possible solution.</w:t>
      </w:r>
    </w:p>
    <w:p w14:paraId="508E3B8B" w14:textId="77777777" w:rsidR="0080734D" w:rsidRDefault="00933FF7">
      <w:pPr>
        <w:pStyle w:val="BodyText"/>
      </w:pPr>
      <w:r>
        <w:rPr>
          <w:i/>
        </w:rPr>
        <w:t xml:space="preserve">In the comments below, the Reviewer makes a number of good suggestions about the layout of the dashboard. We will deal with these individually. </w:t>
      </w:r>
    </w:p>
    <w:p w14:paraId="7B8F19CF" w14:textId="77777777" w:rsidR="0080734D" w:rsidRDefault="00933FF7">
      <w:pPr>
        <w:pStyle w:val="BodyText"/>
      </w:pPr>
      <w:r>
        <w:rPr>
          <w:i/>
        </w:rPr>
        <w:t>However, we argue that there may be a misunderstanding that we hope to rectify. Many of the below suggestions seem to be based on the premise that the dashboard is a stand alone piece of work like a paper or book when, in reality, it is better to think of it as a PowerPoint replacement. There are DFO research papers, stock assessment reports, and primary publications that support the dashboard. Reviewers, stakeholders and participants generally have a working knowledge of this documentation and, as such, excessive texts and guides are not required. Moreover, excessive texts may be a distraction as the presenter actively walks participants through the latest model results (i.e. wordy PowerPoints are generally discouraged). Therefore, although these suggestions are greatly appreciated, not all of them are relevant and we have tried to make this clear in the text by stating that the tool was “built to serve as an interactive alternative to a standard presentation for communicating the latest results to an audience with a working knowledge of the model.” We also state the tool was not built to replace detailed documentation on the model. We refer to this paragraph as the “stand alone comment” below.</w:t>
      </w:r>
    </w:p>
    <w:p w14:paraId="3BDE23FE" w14:textId="77777777" w:rsidR="0080734D" w:rsidRDefault="00933FF7">
      <w:pPr>
        <w:pStyle w:val="BodyText"/>
      </w:pPr>
      <w:r>
        <w:t>Background tab:</w:t>
      </w:r>
    </w:p>
    <w:p w14:paraId="5417A29C" w14:textId="77777777" w:rsidR="0080734D" w:rsidRDefault="00933FF7">
      <w:pPr>
        <w:pStyle w:val="BodyText"/>
      </w:pPr>
      <w:r>
        <w:t>-NCAM tab needs more information about the tool overall and a better image.</w:t>
      </w:r>
    </w:p>
    <w:p w14:paraId="29C6249F" w14:textId="77777777" w:rsidR="0080734D" w:rsidRDefault="00933FF7">
      <w:pPr>
        <w:pStyle w:val="BodyText"/>
      </w:pPr>
      <w:r>
        <w:rPr>
          <w:i/>
        </w:rPr>
        <w:t>See “stand alone” comment with regards to the more information suggestion.</w:t>
      </w:r>
    </w:p>
    <w:p w14:paraId="3177BB75" w14:textId="77777777" w:rsidR="0080734D" w:rsidRDefault="00933FF7">
      <w:pPr>
        <w:pStyle w:val="BodyText"/>
      </w:pPr>
      <w:r>
        <w:rPr>
          <w:i/>
        </w:rPr>
        <w:t>As for a better picture, we agree that it would be nice to have, however, for the time being, we have opted to focus on changes that improve the functionality of the tool.</w:t>
      </w:r>
    </w:p>
    <w:p w14:paraId="595F4D38" w14:textId="77777777" w:rsidR="0080734D" w:rsidRDefault="00933FF7">
      <w:pPr>
        <w:pStyle w:val="BodyText"/>
      </w:pPr>
      <w:commentRangeStart w:id="19"/>
      <w:r>
        <w:lastRenderedPageBreak/>
        <w:t>-General tab similarly should have more text and an overall guide with images and links to the rest of the tool</w:t>
      </w:r>
    </w:p>
    <w:p w14:paraId="382255C1" w14:textId="77777777" w:rsidR="0080734D" w:rsidRDefault="00933FF7">
      <w:pPr>
        <w:pStyle w:val="BodyText"/>
      </w:pPr>
      <w:r>
        <w:rPr>
          <w:i/>
        </w:rPr>
        <w:t>See “stand alone” comment above.</w:t>
      </w:r>
    </w:p>
    <w:p w14:paraId="1840A2FC" w14:textId="77777777" w:rsidR="0080734D" w:rsidRDefault="00933FF7">
      <w:pPr>
        <w:pStyle w:val="BodyText"/>
      </w:pPr>
      <w:r>
        <w:t>Data inputs tab:</w:t>
      </w:r>
    </w:p>
    <w:p w14:paraId="02B9572C" w14:textId="77777777" w:rsidR="0080734D" w:rsidRDefault="00933FF7">
      <w:pPr>
        <w:pStyle w:val="BodyText"/>
      </w:pPr>
      <w:r>
        <w:t>-Should have information about the data, how it is collected and processed with links to raw data and a code for processing if any was used</w:t>
      </w:r>
    </w:p>
    <w:p w14:paraId="1B51DA40" w14:textId="77777777" w:rsidR="0080734D" w:rsidRDefault="00933FF7">
      <w:pPr>
        <w:pStyle w:val="BodyText"/>
      </w:pPr>
      <w:r>
        <w:rPr>
          <w:i/>
        </w:rPr>
        <w:t>See “stand alone” comment above.</w:t>
      </w:r>
    </w:p>
    <w:p w14:paraId="2E2E839F" w14:textId="77777777" w:rsidR="0080734D" w:rsidRDefault="00933FF7">
      <w:pPr>
        <w:pStyle w:val="BodyText"/>
      </w:pPr>
      <w:r>
        <w:t>-Something about data quality, uncertainties, and potential conflicts in data should be mentioned here</w:t>
      </w:r>
    </w:p>
    <w:p w14:paraId="497C4859" w14:textId="77777777" w:rsidR="0080734D" w:rsidRDefault="00933FF7">
      <w:pPr>
        <w:pStyle w:val="BodyText"/>
      </w:pPr>
      <w:r>
        <w:rPr>
          <w:i/>
        </w:rPr>
        <w:t>See “stand alone” comment above.</w:t>
      </w:r>
    </w:p>
    <w:p w14:paraId="3FF05327" w14:textId="77777777" w:rsidR="0080734D" w:rsidRDefault="00933FF7">
      <w:pPr>
        <w:pStyle w:val="BodyText"/>
      </w:pPr>
      <w:r>
        <w:t>Biological inputs tab:</w:t>
      </w:r>
    </w:p>
    <w:p w14:paraId="01B2CA53" w14:textId="77777777" w:rsidR="0080734D" w:rsidRDefault="00933FF7">
      <w:pPr>
        <w:pStyle w:val="BodyText"/>
      </w:pPr>
      <w:r>
        <w:t>-Confusing graphics perhaps because of a lack of explanatory text – this is a problem for most of the pages, two dimensional graphics should be added for clarity.</w:t>
      </w:r>
    </w:p>
    <w:p w14:paraId="43088CBF" w14:textId="77777777" w:rsidR="0080734D" w:rsidRDefault="00933FF7">
      <w:pPr>
        <w:pStyle w:val="BodyText"/>
      </w:pPr>
      <w:r>
        <w:rPr>
          <w:i/>
        </w:rPr>
        <w:t>See “stand alone” comment above.</w:t>
      </w:r>
    </w:p>
    <w:p w14:paraId="3A0C56E1" w14:textId="77777777" w:rsidR="0080734D" w:rsidRDefault="00933FF7">
      <w:pPr>
        <w:pStyle w:val="BodyText"/>
      </w:pPr>
      <w:r>
        <w:t>Partial catches:</w:t>
      </w:r>
    </w:p>
    <w:p w14:paraId="066DB7E7" w14:textId="77777777" w:rsidR="0080734D" w:rsidRDefault="00933FF7">
      <w:pPr>
        <w:pStyle w:val="BodyText"/>
      </w:pPr>
      <w:r>
        <w:t>-Need explanation as well as context, the tool overall should be able to tell a story by itself but it feels like a somewhat chaotic assembly of cut out figures from a stock assessment report.</w:t>
      </w:r>
    </w:p>
    <w:p w14:paraId="3A34DB4E" w14:textId="77777777" w:rsidR="0080734D" w:rsidRDefault="00933FF7">
      <w:pPr>
        <w:pStyle w:val="BodyText"/>
      </w:pPr>
      <w:r>
        <w:rPr>
          <w:i/>
        </w:rPr>
        <w:t>See “stand alone” comment above.</w:t>
      </w:r>
    </w:p>
    <w:p w14:paraId="18CE16A1" w14:textId="77777777" w:rsidR="0080734D" w:rsidRDefault="00933FF7">
      <w:pPr>
        <w:pStyle w:val="BodyText"/>
      </w:pPr>
      <w:r>
        <w:t>Change in Q:</w:t>
      </w:r>
    </w:p>
    <w:p w14:paraId="3546E96B" w14:textId="77777777" w:rsidR="0080734D" w:rsidRDefault="00933FF7">
      <w:pPr>
        <w:pStyle w:val="BodyText"/>
      </w:pPr>
      <w:r>
        <w:t>-Similarly you have an entire page to explain the context related to catchability, but there is insufficient information to be able to critically engage with the visualisation</w:t>
      </w:r>
    </w:p>
    <w:p w14:paraId="7C7579EC" w14:textId="77777777" w:rsidR="0080734D" w:rsidRDefault="00933FF7">
      <w:pPr>
        <w:pStyle w:val="BodyText"/>
      </w:pPr>
      <w:r>
        <w:rPr>
          <w:i/>
        </w:rPr>
        <w:t>See “stand alone” comment above.</w:t>
      </w:r>
    </w:p>
    <w:p w14:paraId="41D33A96" w14:textId="77777777" w:rsidR="0080734D" w:rsidRDefault="00933FF7">
      <w:pPr>
        <w:pStyle w:val="BodyText"/>
      </w:pPr>
      <w:r>
        <w:t>Tagging:</w:t>
      </w:r>
    </w:p>
    <w:p w14:paraId="5F7B5D0A" w14:textId="77777777" w:rsidR="0080734D" w:rsidRDefault="00933FF7">
      <w:pPr>
        <w:pStyle w:val="BodyText"/>
      </w:pPr>
      <w:r>
        <w:t>-Likewise, there is a whole page to explain the issues of using tagging data in stock assessment – it seems this would be beneficial</w:t>
      </w:r>
    </w:p>
    <w:p w14:paraId="1AAD2C97" w14:textId="77777777" w:rsidR="0080734D" w:rsidRDefault="00933FF7">
      <w:pPr>
        <w:pStyle w:val="BodyText"/>
      </w:pPr>
      <w:r>
        <w:rPr>
          <w:i/>
        </w:rPr>
        <w:t>See “stand alone” comment above.</w:t>
      </w:r>
      <w:commentRangeEnd w:id="19"/>
      <w:r w:rsidR="00E46F24">
        <w:rPr>
          <w:rStyle w:val="CommentReference"/>
        </w:rPr>
        <w:commentReference w:id="19"/>
      </w:r>
    </w:p>
    <w:p w14:paraId="00945C2D" w14:textId="77777777" w:rsidR="0080734D" w:rsidRDefault="00933FF7">
      <w:pPr>
        <w:pStyle w:val="BodyText"/>
      </w:pPr>
      <w:r>
        <w:t>References:</w:t>
      </w:r>
    </w:p>
    <w:p w14:paraId="56A0CA1E" w14:textId="77777777" w:rsidR="0080734D" w:rsidRDefault="00933FF7">
      <w:pPr>
        <w:pStyle w:val="BodyText"/>
      </w:pPr>
      <w:r>
        <w:t>-Should be more references and they should be linked to the documents.</w:t>
      </w:r>
    </w:p>
    <w:p w14:paraId="7176BB56" w14:textId="77777777" w:rsidR="0080734D" w:rsidRDefault="00933FF7">
      <w:pPr>
        <w:pStyle w:val="BodyText"/>
      </w:pPr>
      <w:r>
        <w:rPr>
          <w:i/>
        </w:rPr>
        <w:t>These are the key references for the accepted assessment model.</w:t>
      </w:r>
    </w:p>
    <w:p w14:paraId="72FDC0C2" w14:textId="77777777" w:rsidR="0080734D" w:rsidRDefault="00933FF7">
      <w:pPr>
        <w:pStyle w:val="BodyText"/>
      </w:pPr>
      <w:r>
        <w:t>Catch tab:</w:t>
      </w:r>
    </w:p>
    <w:p w14:paraId="0BD8CFAF" w14:textId="77777777" w:rsidR="0080734D" w:rsidRDefault="00933FF7">
      <w:pPr>
        <w:pStyle w:val="BodyText"/>
      </w:pPr>
      <w:r>
        <w:lastRenderedPageBreak/>
        <w:t>-Everywhere in the tool there is insufficient labelling and cryptic legends, for example it is not clear what is meant by ‘bounds’ or what is represented by the shaded area -the choices of colour and line types are questionable and inconsistent throughout the tool -there are two shaded areas in the bottom graph (absolute landings) without a key</w:t>
      </w:r>
    </w:p>
    <w:p w14:paraId="17A43422" w14:textId="77777777" w:rsidR="0080734D" w:rsidRDefault="00933FF7">
      <w:pPr>
        <w:pStyle w:val="BodyText"/>
      </w:pPr>
      <w:r>
        <w:rPr>
          <w:i/>
        </w:rPr>
        <w:t>TODO: Paul</w:t>
      </w:r>
    </w:p>
    <w:p w14:paraId="1170C1BD" w14:textId="77777777" w:rsidR="0080734D" w:rsidRDefault="00933FF7">
      <w:pPr>
        <w:pStyle w:val="BodyText"/>
      </w:pPr>
      <w:r>
        <w:t>On the right side:</w:t>
      </w:r>
    </w:p>
    <w:p w14:paraId="2DC52AC8" w14:textId="77777777" w:rsidR="0080734D" w:rsidRDefault="00933FF7">
      <w:pPr>
        <w:pStyle w:val="BodyText"/>
      </w:pPr>
      <w:r>
        <w:t>-there should be consistency in how observations and estimation are signified, going from a dashed line to solid circles adds unnecessary confusion -the graphs can have better titles such as ‘Age 2’ rather than ‘2’, for instance -other graphs, such as ‘fits by age’ 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w:t>
      </w:r>
    </w:p>
    <w:p w14:paraId="0006FA33" w14:textId="77777777" w:rsidR="0080734D" w:rsidRDefault="00933FF7">
      <w:pPr>
        <w:pStyle w:val="BodyText"/>
      </w:pPr>
      <w:r>
        <w:rPr>
          <w:i/>
        </w:rPr>
        <w:t>TODO: Paul</w:t>
      </w:r>
    </w:p>
    <w:p w14:paraId="26B92B34" w14:textId="77777777" w:rsidR="0080734D" w:rsidRDefault="00933FF7">
      <w:pPr>
        <w:pStyle w:val="BodyText"/>
      </w:pPr>
      <w:r>
        <w:t>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to those who want to pursue a particular matter further. There as an inconsistent and suboptimal from a design point of view use of colour. A data visualisation professional should be able to help with making a good use of colour to encode information and to help the user navigate through results without getting overwhelmed. I would particularly recommend enabling the user to make side by side comparisons of different combination of graphs that are currently in fixed/distinct places in the tool.</w:t>
      </w:r>
    </w:p>
    <w:p w14:paraId="28BB37F8" w14:textId="057F11BC" w:rsidR="0080734D" w:rsidRDefault="00933FF7">
      <w:pPr>
        <w:pStyle w:val="BodyText"/>
      </w:pPr>
      <w:r>
        <w:rPr>
          <w:i/>
        </w:rPr>
        <w:t xml:space="preserve">Undoubtedly, there are many ways to organize this information and we have done our best to organize it in a way that makes sense to </w:t>
      </w:r>
      <w:r w:rsidR="00133AA0">
        <w:rPr>
          <w:i/>
        </w:rPr>
        <w:t xml:space="preserve">the </w:t>
      </w:r>
      <w:ins w:id="20" w:author="Keith Lewis" w:date="2020-03-08T11:52:00Z">
        <w:r w:rsidR="00133AA0">
          <w:rPr>
            <w:i/>
          </w:rPr>
          <w:t>aforementioned experts at the stock assessment meeting</w:t>
        </w:r>
      </w:ins>
      <w:r>
        <w:rPr>
          <w:i/>
        </w:rPr>
        <w:t>. That is, the pages follow the general order in which our stock assessments tend to flow: 1) assess fits and residuals, 2) assess retrospective plots and derived quantities, 3) if 1 and 2 pass peer review, assess the projections. We know the tool is far from perfect and agree that it would benefit from input from programmers and/or graphic design experts but, unfortunately, we lack funding to pursue such consultations. This is a reality that many biologists face and a key point of our paper is that this limitation should not preclude the use of these tools.</w:t>
      </w:r>
    </w:p>
    <w:p w14:paraId="315EF08C" w14:textId="77777777" w:rsidR="0080734D" w:rsidRDefault="00933FF7">
      <w:pPr>
        <w:pStyle w:val="BodyText"/>
      </w:pPr>
      <w:r>
        <w:rPr>
          <w:i/>
        </w:rPr>
        <w:t>See also previous comments to the AE.</w:t>
      </w:r>
    </w:p>
    <w:p w14:paraId="223F0154" w14:textId="77777777" w:rsidR="0080734D" w:rsidRDefault="00933FF7">
      <w:pPr>
        <w:pStyle w:val="BodyText"/>
      </w:pPr>
      <w:r>
        <w:t>Reviewer: 2</w:t>
      </w:r>
    </w:p>
    <w:p w14:paraId="6622BE84" w14:textId="77777777" w:rsidR="0080734D" w:rsidRDefault="00933FF7">
      <w:pPr>
        <w:pStyle w:val="BodyText"/>
      </w:pPr>
      <w:r>
        <w:t>Comments to the Author</w:t>
      </w:r>
    </w:p>
    <w:p w14:paraId="5DF3C756" w14:textId="77777777" w:rsidR="0080734D" w:rsidRDefault="00933FF7">
      <w:pPr>
        <w:pStyle w:val="BodyText"/>
      </w:pPr>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w:t>
      </w:r>
      <w:r>
        <w:lastRenderedPageBreak/>
        <w:t>needs; the original developers are 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 “a culture of open science and reproducible research.”</w:t>
      </w:r>
    </w:p>
    <w:p w14:paraId="6C3311F8" w14:textId="77777777" w:rsidR="0080734D" w:rsidRDefault="00933FF7">
      <w:pPr>
        <w:pStyle w:val="BodyText"/>
      </w:pPr>
      <w:r>
        <w:rPr>
          <w:i/>
        </w:rPr>
        <w:t>We thank the Reviewer for the kind comments.</w:t>
      </w:r>
    </w:p>
    <w:p w14:paraId="7E454E3A" w14:textId="77777777" w:rsidR="0080734D" w:rsidRDefault="00933FF7">
      <w:pPr>
        <w:pStyle w:val="BodyText"/>
      </w:pPr>
      <w:r>
        <w:t>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kernals. Each could also have a text field that gives an overview of the what the figure is showing and how a user can interact with the figure.</w:t>
      </w:r>
    </w:p>
    <w:p w14:paraId="43D70014" w14:textId="2B53A23A" w:rsidR="0080734D" w:rsidRDefault="00933FF7">
      <w:pPr>
        <w:pStyle w:val="BodyText"/>
      </w:pPr>
      <w:commentRangeStart w:id="21"/>
      <w:del w:id="22" w:author="Robertson,Greg [St. John's]" w:date="2020-03-13T14:48:00Z">
        <w:r w:rsidDel="0039190D">
          <w:rPr>
            <w:i/>
          </w:rPr>
          <w:delText>TODO?: Greg &amp; Bob</w:delText>
        </w:r>
      </w:del>
      <w:ins w:id="23" w:author="Robertson,Greg [St. John's]" w:date="2020-03-13T14:48:00Z">
        <w:r w:rsidR="0039190D">
          <w:rPr>
            <w:i/>
          </w:rPr>
          <w:t xml:space="preserve">All excellent suggestions, which will improve future iterations of the tools. These two tools, unlike the NCAM dashboard, </w:t>
        </w:r>
      </w:ins>
      <w:ins w:id="24" w:author="Robertson,Greg [St. John's]" w:date="2020-03-13T14:49:00Z">
        <w:r w:rsidR="0039190D">
          <w:rPr>
            <w:i/>
          </w:rPr>
          <w:t>were</w:t>
        </w:r>
      </w:ins>
      <w:ins w:id="25" w:author="Robertson,Greg [St. John's]" w:date="2020-03-13T14:48:00Z">
        <w:r w:rsidR="0039190D">
          <w:rPr>
            <w:i/>
          </w:rPr>
          <w:t xml:space="preserve"> </w:t>
        </w:r>
      </w:ins>
      <w:ins w:id="26" w:author="Robertson,Greg [St. John's]" w:date="2020-03-13T14:54:00Z">
        <w:r w:rsidR="0088543D">
          <w:rPr>
            <w:i/>
          </w:rPr>
          <w:t>mainly</w:t>
        </w:r>
      </w:ins>
      <w:ins w:id="27" w:author="Robertson,Greg [St. John's]" w:date="2020-03-13T14:53:00Z">
        <w:r w:rsidR="0088543D">
          <w:rPr>
            <w:i/>
          </w:rPr>
          <w:t xml:space="preserve"> </w:t>
        </w:r>
      </w:ins>
      <w:ins w:id="28" w:author="Robertson,Greg [St. John's]" w:date="2020-03-13T14:49:00Z">
        <w:r w:rsidR="0039190D">
          <w:rPr>
            <w:i/>
          </w:rPr>
          <w:t xml:space="preserve">built </w:t>
        </w:r>
      </w:ins>
      <w:ins w:id="29" w:author="Robertson,Greg [St. John's]" w:date="2020-03-13T14:48:00Z">
        <w:r w:rsidR="0039190D">
          <w:rPr>
            <w:i/>
          </w:rPr>
          <w:t xml:space="preserve">for use by the </w:t>
        </w:r>
      </w:ins>
      <w:ins w:id="30" w:author="Robertson,Greg [St. John's]" w:date="2020-03-13T14:49:00Z">
        <w:r w:rsidR="0039190D">
          <w:rPr>
            <w:i/>
          </w:rPr>
          <w:t>developer</w:t>
        </w:r>
      </w:ins>
      <w:ins w:id="31" w:author="Robertson,Greg [St. John's]" w:date="2020-03-13T14:48:00Z">
        <w:r w:rsidR="0039190D">
          <w:rPr>
            <w:i/>
          </w:rPr>
          <w:t xml:space="preserve"> </w:t>
        </w:r>
      </w:ins>
      <w:ins w:id="32" w:author="Robertson,Greg [St. John's]" w:date="2020-03-13T14:49:00Z">
        <w:r w:rsidR="0039190D">
          <w:rPr>
            <w:i/>
          </w:rPr>
          <w:t>themselves</w:t>
        </w:r>
      </w:ins>
      <w:ins w:id="33" w:author="Robertson,Greg [St. John's]" w:date="2020-03-13T14:50:00Z">
        <w:r w:rsidR="0039190D">
          <w:rPr>
            <w:i/>
          </w:rPr>
          <w:t xml:space="preserve">. </w:t>
        </w:r>
        <w:r w:rsidR="0088543D">
          <w:rPr>
            <w:i/>
          </w:rPr>
          <w:t>W</w:t>
        </w:r>
        <w:r w:rsidR="0039190D">
          <w:rPr>
            <w:i/>
          </w:rPr>
          <w:t xml:space="preserve">hen these tools move to </w:t>
        </w:r>
      </w:ins>
      <w:ins w:id="34" w:author="Robertson,Greg [St. John's]" w:date="2020-03-13T14:51:00Z">
        <w:r w:rsidR="0039190D">
          <w:rPr>
            <w:i/>
          </w:rPr>
          <w:t xml:space="preserve">being used by larger </w:t>
        </w:r>
      </w:ins>
      <w:ins w:id="35" w:author="Robertson,Greg [St. John's]" w:date="2020-03-13T14:52:00Z">
        <w:r w:rsidR="0088543D">
          <w:rPr>
            <w:i/>
          </w:rPr>
          <w:t>communities</w:t>
        </w:r>
      </w:ins>
      <w:ins w:id="36" w:author="Robertson,Greg [St. John's]" w:date="2020-03-13T14:51:00Z">
        <w:r w:rsidR="0088543D">
          <w:rPr>
            <w:i/>
          </w:rPr>
          <w:t>, further documentation will be essential</w:t>
        </w:r>
        <w:r w:rsidR="0039190D">
          <w:rPr>
            <w:i/>
          </w:rPr>
          <w:t>. Our intent in showing these</w:t>
        </w:r>
      </w:ins>
      <w:ins w:id="37" w:author="Robertson,Greg [St. John's]" w:date="2020-03-13T14:52:00Z">
        <w:r w:rsidR="0088543D">
          <w:rPr>
            <w:i/>
          </w:rPr>
          <w:t xml:space="preserve"> two</w:t>
        </w:r>
      </w:ins>
      <w:ins w:id="38" w:author="Robertson,Greg [St. John's]" w:date="2020-03-13T14:51:00Z">
        <w:r w:rsidR="0039190D">
          <w:rPr>
            <w:i/>
          </w:rPr>
          <w:t xml:space="preserve"> ‘in-house’ tools was to demonstrate that interactive vi</w:t>
        </w:r>
        <w:r w:rsidR="0088543D">
          <w:rPr>
            <w:i/>
          </w:rPr>
          <w:t xml:space="preserve">sualization tools can be a </w:t>
        </w:r>
      </w:ins>
      <w:ins w:id="39" w:author="Robertson,Greg [St. John's]" w:date="2020-03-13T14:53:00Z">
        <w:r w:rsidR="0088543D">
          <w:rPr>
            <w:i/>
          </w:rPr>
          <w:t>valuable</w:t>
        </w:r>
      </w:ins>
      <w:ins w:id="40" w:author="Robertson,Greg [St. John's]" w:date="2020-03-13T14:51:00Z">
        <w:r w:rsidR="0088543D">
          <w:rPr>
            <w:i/>
          </w:rPr>
          <w:t xml:space="preserve"> </w:t>
        </w:r>
      </w:ins>
      <w:ins w:id="41" w:author="Robertson,Greg [St. John's]" w:date="2020-03-13T14:53:00Z">
        <w:r w:rsidR="0088543D">
          <w:rPr>
            <w:i/>
          </w:rPr>
          <w:t xml:space="preserve">addition to an analysts tool box. </w:t>
        </w:r>
      </w:ins>
      <w:commentRangeEnd w:id="21"/>
      <w:ins w:id="42" w:author="Robertson,Greg [St. John's]" w:date="2020-03-13T14:54:00Z">
        <w:r w:rsidR="0088543D">
          <w:rPr>
            <w:rStyle w:val="CommentReference"/>
          </w:rPr>
          <w:commentReference w:id="21"/>
        </w:r>
      </w:ins>
    </w:p>
    <w:p w14:paraId="2A2AE698" w14:textId="77777777" w:rsidR="0080734D" w:rsidRDefault="00933FF7">
      <w:pPr>
        <w:pStyle w:val="BodyText"/>
      </w:pPr>
      <w:r>
        <w:t>More broadly, the NCAM Explorer (Supplement 2) would also be more functional with increased annotation. The background tab provides important context but should be expanded beyond the “terse point-form” to serve as a user guide for each tab. These improvements apply to the tools themselves rather than to the manuscript.</w:t>
      </w:r>
    </w:p>
    <w:p w14:paraId="4ADD1B34" w14:textId="77777777" w:rsidR="0080734D" w:rsidRDefault="00933FF7">
      <w:pPr>
        <w:pStyle w:val="BodyText"/>
      </w:pPr>
      <w:r>
        <w:rPr>
          <w:i/>
        </w:rPr>
        <w:t>We agree with these comments and have added text to the Background tab and added references for background. See “stand alone” comment above. We have tried to strike a balance between addressing the spirit of the Reviewers comments and unnecessarily cluttering the dashboard.</w:t>
      </w:r>
    </w:p>
    <w:p w14:paraId="1F696665" w14:textId="77777777" w:rsidR="0080734D" w:rsidRDefault="00933FF7">
      <w:pPr>
        <w:pStyle w:val="BodyText"/>
      </w:pPr>
      <w:r>
        <w:t>The one area where I think the manuscript should be expanded is in the “Towards open stock-assessment” section. The main reason given for increasing the transparency of stock assessment through tools such as these is to improve peer review. However, as mentioned at several other points in 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w:t>
      </w:r>
    </w:p>
    <w:p w14:paraId="2989F5A1" w14:textId="77777777" w:rsidR="0080734D" w:rsidRDefault="00933FF7">
      <w:pPr>
        <w:pStyle w:val="BodyText"/>
      </w:pPr>
      <w:commentRangeStart w:id="43"/>
      <w:r>
        <w:rPr>
          <w:i/>
        </w:rPr>
        <w:t>TODO?: Keith</w:t>
      </w:r>
      <w:commentRangeEnd w:id="43"/>
      <w:r w:rsidR="00133AA0">
        <w:rPr>
          <w:rStyle w:val="CommentReference"/>
        </w:rPr>
        <w:commentReference w:id="43"/>
      </w:r>
    </w:p>
    <w:p w14:paraId="2CA0D929" w14:textId="77777777" w:rsidR="0080734D" w:rsidRDefault="00933FF7">
      <w:pPr>
        <w:pStyle w:val="BodyText"/>
      </w:pPr>
      <w:r>
        <w:t>Lastly, Supplement 1 (getting_started.html) isn’t referenced anywhere in the paper. It can be removed from the supplementary files.</w:t>
      </w:r>
    </w:p>
    <w:p w14:paraId="31B7D229" w14:textId="77777777" w:rsidR="0080734D" w:rsidRDefault="00933FF7">
      <w:pPr>
        <w:pStyle w:val="BodyText"/>
      </w:pPr>
      <w:r>
        <w:rPr>
          <w:i/>
        </w:rPr>
        <w:lastRenderedPageBreak/>
        <w:t>We have now added a reference to Supplement 1 to the introduction and conclusion.</w:t>
      </w:r>
    </w:p>
    <w:p w14:paraId="740647AF" w14:textId="77777777" w:rsidR="0080734D" w:rsidRDefault="00933FF7">
      <w:pPr>
        <w:pStyle w:val="BodyText"/>
      </w:pPr>
      <w:r>
        <w:t>Reviewer: 3</w:t>
      </w:r>
    </w:p>
    <w:p w14:paraId="2FF8E7C8" w14:textId="77777777" w:rsidR="0080734D" w:rsidRDefault="00933FF7">
      <w:pPr>
        <w:pStyle w:val="BodyText"/>
      </w:pPr>
      <w:r>
        <w:t>Comments to the Author</w:t>
      </w:r>
    </w:p>
    <w:p w14:paraId="7AE0AA03" w14:textId="77777777" w:rsidR="0080734D" w:rsidRDefault="00933FF7">
      <w:pPr>
        <w:pStyle w:val="BodyText"/>
      </w:pPr>
      <w:r>
        <w:t>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w:t>
      </w:r>
    </w:p>
    <w:p w14:paraId="17E72470" w14:textId="77777777" w:rsidR="0080734D" w:rsidRDefault="00933FF7">
      <w:pPr>
        <w:pStyle w:val="BodyText"/>
      </w:pPr>
      <w:r>
        <w:rPr>
          <w:i/>
        </w:rPr>
        <w:t>We thank the Reviewer for the kind comments.</w:t>
      </w:r>
    </w:p>
    <w:p w14:paraId="196D8D2B" w14:textId="77777777" w:rsidR="0080734D" w:rsidRDefault="00933FF7">
      <w:pPr>
        <w:pStyle w:val="BodyText"/>
      </w:pPr>
      <w:r>
        <w:t>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RStrap Explorer as well in addition to the static figures in the text.</w:t>
      </w:r>
    </w:p>
    <w:p w14:paraId="1ACD721B" w14:textId="77777777" w:rsidR="0080734D" w:rsidRDefault="00933FF7">
      <w:pPr>
        <w:pStyle w:val="BodyText"/>
      </w:pPr>
      <w:r>
        <w:rPr>
          <w:i/>
        </w:rPr>
        <w:t>We agree with the Reviewers comments and we have included a reference to Supplement 1 in the introduction and conclusion. RStrap Explorer is harder to include as a supplement as it is Shiny based and must be hosted on a server. At the moment, the use of this tool has been limited to local computers; we have yet to host the tool on an online server.</w:t>
      </w:r>
    </w:p>
    <w:p w14:paraId="569F3439" w14:textId="77777777" w:rsidR="0080734D" w:rsidRDefault="00933FF7">
      <w:pPr>
        <w:pStyle w:val="BodyText"/>
      </w:pPr>
      <w:r>
        <w:t>I raise a few minor specific issues below, but the area where I would suggest the greatest change is adding to the introduction and conclusion further discussion of a few larger questions that this new approach raises. First, the visualization and communication needs are very broad within the stock assessment community, but the example tools presented are specific to analyses used in the region where the authors work: the RStrap analysis of survey data and the NCAM assessment model. I would have like to see some discussion about the trade-offs associated with developing generic dashboards that could be applied to other survey or assessment tools vs. developing separate dashboard applications for each database or stock assessment model. Comparing results from multiple stock assessment models which might be applied to the same stock is another challenge that might be discussed.</w:t>
      </w:r>
    </w:p>
    <w:p w14:paraId="34A35450" w14:textId="77777777" w:rsidR="0080734D" w:rsidRDefault="00933FF7">
      <w:pPr>
        <w:pStyle w:val="BodyText"/>
      </w:pPr>
      <w:r>
        <w:rPr>
          <w:i/>
        </w:rPr>
        <w:t>Please see previous comments to the AE.</w:t>
      </w:r>
    </w:p>
    <w:p w14:paraId="78E64039" w14:textId="77777777" w:rsidR="0080734D" w:rsidRDefault="00933FF7">
      <w:pPr>
        <w:pStyle w:val="BodyText"/>
      </w:pPr>
      <w:r>
        <w:t xml:space="preserve">Second, I would have liked more discussion of version control and archiving. The supplemental file NCAM_dashboard.html includes a comparison of two models “NCAM 2018” and “NCAM 2019” but in the assessment process there is typically a proliferation of numerous alternative models being 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t>
      </w:r>
      <w:r>
        <w:lastRenderedPageBreak/>
        <w:t>which it depends) and format of the database or assessment model and maintaining compatibility between the two is a challenge not discussed here.</w:t>
      </w:r>
    </w:p>
    <w:p w14:paraId="343ACFA2" w14:textId="77777777" w:rsidR="0080734D" w:rsidRDefault="00933FF7">
      <w:pPr>
        <w:pStyle w:val="BodyText"/>
      </w:pPr>
      <w:r>
        <w:rPr>
          <w:i/>
        </w:rPr>
        <w:t>This is an excellent point, however, we do discuss this issue as this approach does not offer a novel solution to file organization. The fact is that there is little difference between the file management with this approach versus a more standard approach. Through pre-dashboard days, different model runs were nested within independent folders and within these folders were figure and table folders. The only difference with the dashboard approach is that key figures and tables are held in the html file (i.e. there is no longer figure and table folders). A convention we apply to help keep track of</w:t>
      </w:r>
      <w:bookmarkStart w:id="44" w:name="_GoBack"/>
      <w:bookmarkEnd w:id="44"/>
      <w:r>
        <w:rPr>
          <w:i/>
        </w:rPr>
        <w:t xml:space="preserve"> things is to use a consistent name for the folder, the RData file containing all the inputs and outputs, and the html file. Though an interesting and important challenge, we did not cover this as file management and project conventions is a potential tangent that may add little to the paper as potential users are likely going to apply their own personal preferences.</w:t>
      </w:r>
    </w:p>
    <w:p w14:paraId="4F3C3651" w14:textId="77777777" w:rsidR="0080734D" w:rsidRDefault="00933FF7">
      <w:pPr>
        <w:pStyle w:val="BodyText"/>
      </w:pPr>
      <w:r>
        <w:rPr>
          <w:i/>
        </w:rPr>
        <w:t>Regarding software version, we now note in the conclusion that these files can be traceable and accessible via GitHub.</w:t>
      </w:r>
    </w:p>
    <w:p w14:paraId="53FCB1AB" w14:textId="77777777" w:rsidR="0080734D" w:rsidRDefault="00933FF7">
      <w:pPr>
        <w:pStyle w:val="BodyText"/>
      </w:pPr>
      <w:r>
        <w:t>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 “The user also has the ability to hover over the points to compare estimates and export the figure as a png file” (line 110) but this would not be an efficient way to produce figures for a static report. Further discussion of how the same tools used for the dashboard view could used to make the development of static reports more efficient may be worth including in the discussion.</w:t>
      </w:r>
    </w:p>
    <w:p w14:paraId="2038CAB5" w14:textId="77777777" w:rsidR="0080734D" w:rsidRDefault="00933FF7">
      <w:pPr>
        <w:pStyle w:val="BodyText"/>
      </w:pPr>
      <w:r>
        <w:rPr>
          <w:i/>
        </w:rPr>
        <w:t>We agree, it would not be very efficient to manually export individual plots. We have removed this note and have expanded our introductory text to clarify how synergies can be created between static and interactive documents.</w:t>
      </w:r>
    </w:p>
    <w:p w14:paraId="3DC55693" w14:textId="77777777" w:rsidR="0080734D" w:rsidRDefault="00933FF7">
      <w:pPr>
        <w:pStyle w:val="BodyText"/>
      </w:pPr>
      <w:r>
        <w:t>Specific issues: Line 29: “For well-monitored stocks, the challenge has shifted from having sufficient data and information for providing sound advice on stock status, to presenting large quantities of data and output from increasingly complex statistical models in a meaningful way.” I think this is a mischaracterization of the state of the science. Perhaps Northern Cod is an exception, but I believe the challenge of having adequate information to provide sound advice remains as present as ever, even for relatively well-monitored stocks, while the second of meaningfully presenting the resulting information has grown beside it.</w:t>
      </w:r>
    </w:p>
    <w:p w14:paraId="5697108E" w14:textId="77777777" w:rsidR="0080734D" w:rsidRDefault="00933FF7">
      <w:pPr>
        <w:pStyle w:val="BodyText"/>
      </w:pPr>
      <w:r>
        <w:rPr>
          <w:i/>
        </w:rPr>
        <w:t>Fair point. We have rephrased the sentence to read: “While these advances have surely improved the advice provided at stock assessments, it has become more difficult to communicate the basis of this advice in a meaningful way.”</w:t>
      </w:r>
    </w:p>
    <w:p w14:paraId="7C62F88A" w14:textId="77777777" w:rsidR="0080734D" w:rsidRDefault="00933FF7">
      <w:pPr>
        <w:pStyle w:val="BodyText"/>
      </w:pPr>
      <w:r>
        <w:t>Line 81: the reference to a 1981 report for information on the “locally developed R package called RStrap” seems inadequate. Perhaps “locally developed” means only locally available and thus no citation for the R package is available (in contrast to the other packages cited in the manuscript).</w:t>
      </w:r>
    </w:p>
    <w:p w14:paraId="7BE5C7FB" w14:textId="77777777" w:rsidR="0080734D" w:rsidRDefault="00933FF7">
      <w:pPr>
        <w:pStyle w:val="BodyText"/>
      </w:pPr>
      <w:r>
        <w:rPr>
          <w:i/>
        </w:rPr>
        <w:lastRenderedPageBreak/>
        <w:t>This is correct. We now simply state that it is a local package.</w:t>
      </w:r>
    </w:p>
    <w:p w14:paraId="3935E025" w14:textId="77777777" w:rsidR="0080734D" w:rsidRDefault="00933FF7">
      <w:pPr>
        <w:pStyle w:val="BodyText"/>
      </w:pPr>
      <w:r>
        <w:t>Line 121: “data base” should be one word for consistency with earlier occurrence on the same line.</w:t>
      </w:r>
    </w:p>
    <w:p w14:paraId="62E4BDF0" w14:textId="77777777" w:rsidR="0080734D" w:rsidRDefault="00933FF7">
      <w:pPr>
        <w:pStyle w:val="BodyText"/>
      </w:pPr>
      <w:r>
        <w:rPr>
          <w:i/>
        </w:rPr>
        <w:t>We have made the suggested change.</w:t>
      </w:r>
    </w:p>
    <w:p w14:paraId="7C577980" w14:textId="77777777" w:rsidR="0080734D" w:rsidRDefault="00933FF7">
      <w:pPr>
        <w:pStyle w:val="BodyText"/>
      </w:pPr>
      <w:r>
        <w:t>Lines 262: The statement “Although these tools do not reveal the entire data pipeline” may be contradicted by the ICES Transparent Assessment Framework (</w:t>
      </w:r>
      <w:hyperlink r:id="rId14">
        <w:r>
          <w:rPr>
            <w:rStyle w:val="Hyperlink"/>
          </w:rPr>
          <w:t>https://taf.ices.dk/app/about</w:t>
        </w:r>
      </w:hyperlink>
      <w:r>
        <w:t>) which archives the full process of data processing to running assessment models in a reproducible way and should be added to Appendix A.</w:t>
      </w:r>
    </w:p>
    <w:p w14:paraId="42DD111F" w14:textId="77777777" w:rsidR="0080734D" w:rsidRDefault="00933FF7">
      <w:pPr>
        <w:pStyle w:val="BodyText"/>
      </w:pPr>
      <w:r>
        <w:rPr>
          <w:i/>
        </w:rPr>
        <w:t>We thank the Reviewer for drawing our attention to the TAF. We have now re-structured our “Towards open stock assessment” section to highlight TAF and several other open science initiatives in fisheries research.</w:t>
      </w:r>
    </w:p>
    <w:p w14:paraId="35E6A236" w14:textId="77777777" w:rsidR="0080734D" w:rsidRDefault="00933FF7">
      <w:pPr>
        <w:pStyle w:val="BodyText"/>
      </w:pPr>
      <w:r>
        <w:t>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14:paraId="6BE9C430" w14:textId="77777777" w:rsidR="0080734D" w:rsidRDefault="00933FF7">
      <w:pPr>
        <w:pStyle w:val="BodyText"/>
      </w:pPr>
      <w:r>
        <w:rPr>
          <w:i/>
        </w:rPr>
        <w:t>TODO?: Bob</w:t>
      </w:r>
    </w:p>
    <w:p w14:paraId="021845B9" w14:textId="77777777" w:rsidR="0080734D" w:rsidRDefault="00933FF7">
      <w:pPr>
        <w:pStyle w:val="BodyText"/>
      </w:pPr>
      <w:r>
        <w:t>Again, I think this manuscript is a valuable contribution to the field, is of broad interest, and I encourage it to be published with or without the refinements proposed above.</w:t>
      </w:r>
    </w:p>
    <w:p w14:paraId="78378D6A" w14:textId="77777777" w:rsidR="0080734D" w:rsidRDefault="00933FF7">
      <w:pPr>
        <w:pStyle w:val="BodyText"/>
      </w:pPr>
      <w:r>
        <w:rPr>
          <w:i/>
        </w:rPr>
        <w:t>We thank the Reviewer for the kind comments.</w:t>
      </w:r>
    </w:p>
    <w:sectPr w:rsidR="008073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Keith Lewis" w:date="2020-03-08T11:44:00Z" w:initials="KL">
    <w:p w14:paraId="372861B5" w14:textId="7D905DEC" w:rsidR="00E46F24" w:rsidRDefault="00E46F24">
      <w:pPr>
        <w:pStyle w:val="CommentText"/>
      </w:pPr>
      <w:r>
        <w:rPr>
          <w:rStyle w:val="CommentReference"/>
        </w:rPr>
        <w:annotationRef/>
      </w:r>
      <w:r>
        <w:t>I like it!</w:t>
      </w:r>
    </w:p>
  </w:comment>
  <w:comment w:id="9" w:author="Robertson,Greg [St. John's]" w:date="2020-03-13T14:40:00Z" w:initials="R[J">
    <w:p w14:paraId="2A2A486B" w14:textId="7784B02C" w:rsidR="003E44D5" w:rsidRDefault="003E44D5">
      <w:pPr>
        <w:pStyle w:val="CommentText"/>
      </w:pPr>
      <w:r>
        <w:rPr>
          <w:rStyle w:val="CommentReference"/>
        </w:rPr>
        <w:annotationRef/>
      </w:r>
      <w:r>
        <w:t>Better? I think the point is still within our scope, its more about getting into the weeds too much.</w:t>
      </w:r>
    </w:p>
  </w:comment>
  <w:comment w:id="14" w:author="Robertson,Greg [St. John's]" w:date="2020-03-13T14:41:00Z" w:initials="R[J">
    <w:p w14:paraId="20D44503" w14:textId="21D434F2" w:rsidR="003E44D5" w:rsidRDefault="003E44D5">
      <w:pPr>
        <w:pStyle w:val="CommentText"/>
      </w:pPr>
      <w:r>
        <w:rPr>
          <w:rStyle w:val="CommentReference"/>
        </w:rPr>
        <w:annotationRef/>
      </w:r>
      <w:r w:rsidR="0039190D">
        <w:t>Just upping the ante here, it’s an excellent point.</w:t>
      </w:r>
    </w:p>
  </w:comment>
  <w:comment w:id="17" w:author="Robertson,Greg [St. John's]" w:date="2020-03-13T14:42:00Z" w:initials="R[J">
    <w:p w14:paraId="64FFE355" w14:textId="50230C15" w:rsidR="0039190D" w:rsidRDefault="0039190D">
      <w:pPr>
        <w:pStyle w:val="CommentText"/>
      </w:pPr>
      <w:r>
        <w:rPr>
          <w:rStyle w:val="CommentReference"/>
        </w:rPr>
        <w:annotationRef/>
      </w:r>
      <w:r>
        <w:t>What’s ‘these’ – slightly lost me here.</w:t>
      </w:r>
    </w:p>
  </w:comment>
  <w:comment w:id="19" w:author="Keith Lewis" w:date="2020-03-08T11:51:00Z" w:initials="KL">
    <w:p w14:paraId="26702BE2" w14:textId="667AE78E" w:rsidR="00E46F24" w:rsidRDefault="00E46F24">
      <w:pPr>
        <w:pStyle w:val="CommentText"/>
      </w:pPr>
      <w:r>
        <w:rPr>
          <w:rStyle w:val="CommentReference"/>
        </w:rPr>
        <w:annotationRef/>
      </w:r>
      <w:r>
        <w:t>Just to throw the editor a bone, can we do a couple of easy ones if there are any?</w:t>
      </w:r>
    </w:p>
  </w:comment>
  <w:comment w:id="21" w:author="Robertson,Greg [St. John's]" w:date="2020-03-13T14:54:00Z" w:initials="R[J">
    <w:p w14:paraId="42834C8F" w14:textId="53BB8FDE" w:rsidR="0088543D" w:rsidRDefault="0088543D">
      <w:pPr>
        <w:pStyle w:val="CommentText"/>
      </w:pPr>
      <w:r>
        <w:rPr>
          <w:rStyle w:val="CommentReference"/>
        </w:rPr>
        <w:annotationRef/>
      </w:r>
      <w:r>
        <w:t>Is this a cop out? Obviously we don’t have time to actually do this, but I think it’s OK to show something that is a bit more raw and purpose built for a single user or small team.</w:t>
      </w:r>
    </w:p>
  </w:comment>
  <w:comment w:id="43" w:author="Keith Lewis" w:date="2020-03-08T11:53:00Z" w:initials="KL">
    <w:p w14:paraId="76D80C9F" w14:textId="25466309" w:rsidR="00133AA0" w:rsidRDefault="00133AA0">
      <w:pPr>
        <w:pStyle w:val="CommentText"/>
      </w:pPr>
      <w:r>
        <w:rPr>
          <w:rStyle w:val="CommentReference"/>
        </w:rPr>
        <w:annotationRef/>
      </w:r>
      <w:r>
        <w:t>Keep on me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2861B5" w15:done="0"/>
  <w15:commentEx w15:paraId="2A2A486B" w15:done="0"/>
  <w15:commentEx w15:paraId="20D44503" w15:done="0"/>
  <w15:commentEx w15:paraId="64FFE355" w15:done="0"/>
  <w15:commentEx w15:paraId="26702BE2" w15:done="0"/>
  <w15:commentEx w15:paraId="42834C8F" w15:done="0"/>
  <w15:commentEx w15:paraId="76D80C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2861B5" w16cid:durableId="220F591A"/>
  <w16cid:commentId w16cid:paraId="26702BE2" w16cid:durableId="220F5ACC"/>
  <w16cid:commentId w16cid:paraId="76D80C9F" w16cid:durableId="220F5B3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C15BB" w14:textId="77777777" w:rsidR="00E567ED" w:rsidRDefault="00E567ED">
      <w:pPr>
        <w:spacing w:after="0"/>
      </w:pPr>
      <w:r>
        <w:separator/>
      </w:r>
    </w:p>
  </w:endnote>
  <w:endnote w:type="continuationSeparator" w:id="0">
    <w:p w14:paraId="175D4FCD" w14:textId="77777777" w:rsidR="00E567ED" w:rsidRDefault="00E567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04746" w14:textId="77777777" w:rsidR="00E567ED" w:rsidRDefault="00E567ED">
      <w:r>
        <w:separator/>
      </w:r>
    </w:p>
  </w:footnote>
  <w:footnote w:type="continuationSeparator" w:id="0">
    <w:p w14:paraId="02335421" w14:textId="77777777" w:rsidR="00E567ED" w:rsidRDefault="00E56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61207D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48AF8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son,Greg [St. John's]">
    <w15:presenceInfo w15:providerId="AD" w15:userId="S-1-5-21-112727276-1963541952-2122337923-2177"/>
  </w15:person>
  <w15:person w15:author="Keith Lewis">
    <w15:presenceInfo w15:providerId="Windows Live" w15:userId="1c441f2c65d3d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3AA0"/>
    <w:rsid w:val="001C5502"/>
    <w:rsid w:val="0039190D"/>
    <w:rsid w:val="003E44D5"/>
    <w:rsid w:val="00491A78"/>
    <w:rsid w:val="004E29B3"/>
    <w:rsid w:val="00590D07"/>
    <w:rsid w:val="00784D58"/>
    <w:rsid w:val="0080734D"/>
    <w:rsid w:val="00870FE5"/>
    <w:rsid w:val="0088543D"/>
    <w:rsid w:val="008D6863"/>
    <w:rsid w:val="00933FF7"/>
    <w:rsid w:val="00B86B75"/>
    <w:rsid w:val="00BC48D5"/>
    <w:rsid w:val="00C30022"/>
    <w:rsid w:val="00C36279"/>
    <w:rsid w:val="00E315A3"/>
    <w:rsid w:val="00E46F24"/>
    <w:rsid w:val="00E567ED"/>
    <w:rsid w:val="00EC3C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2E71"/>
  <w15:docId w15:val="{681B8FF3-B7FC-45A3-901A-C88E28B6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E46F24"/>
    <w:rPr>
      <w:sz w:val="16"/>
      <w:szCs w:val="16"/>
    </w:rPr>
  </w:style>
  <w:style w:type="paragraph" w:styleId="CommentText">
    <w:name w:val="annotation text"/>
    <w:basedOn w:val="Normal"/>
    <w:link w:val="CommentTextChar"/>
    <w:semiHidden/>
    <w:unhideWhenUsed/>
    <w:rsid w:val="00E46F24"/>
    <w:rPr>
      <w:sz w:val="20"/>
      <w:szCs w:val="20"/>
    </w:rPr>
  </w:style>
  <w:style w:type="character" w:customStyle="1" w:styleId="CommentTextChar">
    <w:name w:val="Comment Text Char"/>
    <w:basedOn w:val="DefaultParagraphFont"/>
    <w:link w:val="CommentText"/>
    <w:semiHidden/>
    <w:rsid w:val="00E46F24"/>
    <w:rPr>
      <w:sz w:val="20"/>
      <w:szCs w:val="20"/>
    </w:rPr>
  </w:style>
  <w:style w:type="paragraph" w:styleId="CommentSubject">
    <w:name w:val="annotation subject"/>
    <w:basedOn w:val="CommentText"/>
    <w:next w:val="CommentText"/>
    <w:link w:val="CommentSubjectChar"/>
    <w:semiHidden/>
    <w:unhideWhenUsed/>
    <w:rsid w:val="00E46F24"/>
    <w:rPr>
      <w:b/>
      <w:bCs/>
    </w:rPr>
  </w:style>
  <w:style w:type="character" w:customStyle="1" w:styleId="CommentSubjectChar">
    <w:name w:val="Comment Subject Char"/>
    <w:basedOn w:val="CommentTextChar"/>
    <w:link w:val="CommentSubject"/>
    <w:semiHidden/>
    <w:rsid w:val="00E46F24"/>
    <w:rPr>
      <w:b/>
      <w:bCs/>
      <w:sz w:val="20"/>
      <w:szCs w:val="20"/>
    </w:rPr>
  </w:style>
  <w:style w:type="paragraph" w:styleId="BalloonText">
    <w:name w:val="Balloon Text"/>
    <w:basedOn w:val="Normal"/>
    <w:link w:val="BalloonTextChar"/>
    <w:semiHidden/>
    <w:unhideWhenUsed/>
    <w:rsid w:val="00E46F2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46F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cresearchpress.com/toc/cjfas-mse/01/01" TargetMode="External"/><Relationship Id="rId13" Type="http://schemas.openxmlformats.org/officeDocument/2006/relationships/hyperlink" Target="https://doi.org/10.1139/cjfas-2018-0134"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mailto:Paul.Regular@dfo-mpo.gc.ca"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pii/S0308597X1630793X?via%3Dihub" TargetMode="External"/><Relationship Id="rId4" Type="http://schemas.openxmlformats.org/officeDocument/2006/relationships/webSettings" Target="webSettings.xml"/><Relationship Id="rId9" Type="http://schemas.openxmlformats.org/officeDocument/2006/relationships/hyperlink" Target="https://academic.oup.com/icesjms/article/74/2/499/2907904" TargetMode="External"/><Relationship Id="rId14" Type="http://schemas.openxmlformats.org/officeDocument/2006/relationships/hyperlink" Target="https://taf.ices.dk/app/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5415</Words>
  <Characters>30872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Lewis</dc:creator>
  <cp:keywords/>
  <cp:lastModifiedBy>Robertson,Greg [St. John's]</cp:lastModifiedBy>
  <cp:revision>4</cp:revision>
  <dcterms:created xsi:type="dcterms:W3CDTF">2020-03-13T17:02:00Z</dcterms:created>
  <dcterms:modified xsi:type="dcterms:W3CDTF">2020-03-13T17:27:00Z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